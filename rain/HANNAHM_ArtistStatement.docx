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F22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 Sounds</w:t>
      </w:r>
    </w:p>
    <w:p w14:paraId="00000002" w14:textId="77777777" w:rsidR="004F22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Hannah Moran</w:t>
      </w:r>
    </w:p>
    <w:p w14:paraId="00000003" w14:textId="77777777" w:rsidR="004F22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25 April, 2023</w:t>
      </w:r>
    </w:p>
    <w:p w14:paraId="00000004" w14:textId="77777777" w:rsidR="004F220A" w:rsidRDefault="004F220A">
      <w:pPr>
        <w:rPr>
          <w:rFonts w:ascii="Times New Roman" w:eastAsia="Times New Roman" w:hAnsi="Times New Roman" w:cs="Times New Roman"/>
          <w:sz w:val="24"/>
          <w:szCs w:val="24"/>
        </w:rPr>
      </w:pPr>
    </w:p>
    <w:p w14:paraId="00000005" w14:textId="45686410" w:rsidR="004F22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middle and high school, I consistently enjoyed listening to small</w:t>
      </w:r>
      <w:ins w:id="0" w:author="Microsoft Office User" w:date="2023-05-02T11:42:00Z">
        <w:r w:rsidR="00E4667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artist</w:t>
      </w:r>
      <w:ins w:id="1" w:author="Microsoft Office User" w:date="2023-05-02T11:42:00Z">
        <w:r w:rsidR="00E46672">
          <w:rPr>
            <w:rFonts w:ascii="Times New Roman" w:eastAsia="Times New Roman" w:hAnsi="Times New Roman" w:cs="Times New Roman"/>
            <w:sz w:val="24"/>
            <w:szCs w:val="24"/>
          </w:rPr>
          <w:t>-</w:t>
        </w:r>
      </w:ins>
      <w:del w:id="2" w:author="Microsoft Office User" w:date="2023-05-02T11:42:00Z">
        <w:r w:rsidDel="00E4667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created </w:t>
      </w:r>
      <w:proofErr w:type="spellStart"/>
      <w:r>
        <w:rPr>
          <w:rFonts w:ascii="Times New Roman" w:eastAsia="Times New Roman" w:hAnsi="Times New Roman" w:cs="Times New Roman"/>
          <w:sz w:val="24"/>
          <w:szCs w:val="24"/>
        </w:rPr>
        <w:t>lofi</w:t>
      </w:r>
      <w:proofErr w:type="spellEnd"/>
      <w:r>
        <w:rPr>
          <w:rFonts w:ascii="Times New Roman" w:eastAsia="Times New Roman" w:hAnsi="Times New Roman" w:cs="Times New Roman"/>
          <w:sz w:val="24"/>
          <w:szCs w:val="24"/>
        </w:rPr>
        <w:t xml:space="preserve"> music on the music sharing app Soundcloud. The app drew in a community which held a strong appreciation for the sound of </w:t>
      </w:r>
      <w:proofErr w:type="spellStart"/>
      <w:r>
        <w:rPr>
          <w:rFonts w:ascii="Times New Roman" w:eastAsia="Times New Roman" w:hAnsi="Times New Roman" w:cs="Times New Roman"/>
          <w:sz w:val="24"/>
          <w:szCs w:val="24"/>
        </w:rPr>
        <w:t>lofi</w:t>
      </w:r>
      <w:proofErr w:type="spellEnd"/>
      <w:r>
        <w:rPr>
          <w:rFonts w:ascii="Times New Roman" w:eastAsia="Times New Roman" w:hAnsi="Times New Roman" w:cs="Times New Roman"/>
          <w:sz w:val="24"/>
          <w:szCs w:val="24"/>
        </w:rPr>
        <w:t xml:space="preserve">, a soft sort of music, usually containing ambient sounds accompanied by pleasant piano in the background. Often times, </w:t>
      </w:r>
      <w:proofErr w:type="spellStart"/>
      <w:r>
        <w:rPr>
          <w:rFonts w:ascii="Times New Roman" w:eastAsia="Times New Roman" w:hAnsi="Times New Roman" w:cs="Times New Roman"/>
          <w:sz w:val="24"/>
          <w:szCs w:val="24"/>
        </w:rPr>
        <w:t>lofi</w:t>
      </w:r>
      <w:proofErr w:type="spellEnd"/>
      <w:r>
        <w:rPr>
          <w:rFonts w:ascii="Times New Roman" w:eastAsia="Times New Roman" w:hAnsi="Times New Roman" w:cs="Times New Roman"/>
          <w:sz w:val="24"/>
          <w:szCs w:val="24"/>
        </w:rPr>
        <w:t xml:space="preserve"> contains other instruments being softly played, such as the guitar or ukulele. I often found myself listening to these songs as I studied or walked to school. These lovely sounds hold a special place in my heart, and I felt like attempting to create one which invoked the same emotions in me as those old Soundcloud songs did. This week, it rained a lot, which provided me with the opportunity to record some of its ambiance in the background of this piece. I was able to utilize some random chord progression on Max to keep the tempo while the piece went along, serving as an interesting sort of melody since one random progression always randomly increased in pitch and the other varied completely randomly. Logic allowed me to test out general melodies and rhythms, and I explored many instruments that ended up complementing each other in a </w:t>
      </w:r>
      <w:proofErr w:type="spellStart"/>
      <w:r>
        <w:rPr>
          <w:rFonts w:ascii="Times New Roman" w:eastAsia="Times New Roman" w:hAnsi="Times New Roman" w:cs="Times New Roman"/>
          <w:sz w:val="24"/>
          <w:szCs w:val="24"/>
        </w:rPr>
        <w:t>lofi</w:t>
      </w:r>
      <w:proofErr w:type="spellEnd"/>
      <w:r>
        <w:rPr>
          <w:rFonts w:ascii="Times New Roman" w:eastAsia="Times New Roman" w:hAnsi="Times New Roman" w:cs="Times New Roman"/>
          <w:sz w:val="24"/>
          <w:szCs w:val="24"/>
        </w:rPr>
        <w:t xml:space="preserve"> sort of way. This piece was very fun to create, and it allowed me to explore areas of both Logic and Max that I was preciously unfamiliar </w:t>
      </w:r>
      <w:commentRangeStart w:id="3"/>
      <w:r>
        <w:rPr>
          <w:rFonts w:ascii="Times New Roman" w:eastAsia="Times New Roman" w:hAnsi="Times New Roman" w:cs="Times New Roman"/>
          <w:sz w:val="24"/>
          <w:szCs w:val="24"/>
        </w:rPr>
        <w:t>with</w:t>
      </w:r>
      <w:commentRangeEnd w:id="3"/>
      <w:r w:rsidR="001C0166">
        <w:rPr>
          <w:rStyle w:val="CommentReference"/>
        </w:rPr>
        <w:commentReference w:id="3"/>
      </w:r>
      <w:r>
        <w:rPr>
          <w:rFonts w:ascii="Times New Roman" w:eastAsia="Times New Roman" w:hAnsi="Times New Roman" w:cs="Times New Roman"/>
          <w:sz w:val="24"/>
          <w:szCs w:val="24"/>
        </w:rPr>
        <w:t xml:space="preserve">. </w:t>
      </w:r>
    </w:p>
    <w:sectPr w:rsidR="004F22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3-05-02T11:45:00Z" w:initials="MOU">
    <w:p w14:paraId="6295D4E6" w14:textId="77777777" w:rsidR="001C0166" w:rsidRDefault="001C0166">
      <w:pPr>
        <w:pStyle w:val="CommentText"/>
      </w:pPr>
      <w:r>
        <w:rPr>
          <w:rStyle w:val="CommentReference"/>
        </w:rPr>
        <w:annotationRef/>
      </w:r>
      <w:r>
        <w:t xml:space="preserve">Really cool and atmospheric piece! I really like the combination of the recordings, </w:t>
      </w:r>
      <w:proofErr w:type="spellStart"/>
      <w:r>
        <w:t>sinetones</w:t>
      </w:r>
      <w:proofErr w:type="spellEnd"/>
      <w:r>
        <w:t xml:space="preserve">, and the other elements in the music. I do wonder if the arpeggiation is a little too “active” for the style of music you are describing. What if it was mixed in slightly lower volume, almost like a ripple effect? At the moment, I wonder if that sound, uninterrupted, is a little tiring to listen to throughout. Otherwise, I really like the interaction of the elements! Additional comments in the patch. </w:t>
      </w:r>
    </w:p>
    <w:p w14:paraId="3764DCB8" w14:textId="77777777" w:rsidR="001C0166" w:rsidRDefault="001C0166">
      <w:pPr>
        <w:pStyle w:val="CommentText"/>
      </w:pPr>
    </w:p>
    <w:p w14:paraId="2B923B2D" w14:textId="77777777" w:rsidR="001C0166" w:rsidRDefault="001C0166">
      <w:pPr>
        <w:pStyle w:val="CommentText"/>
      </w:pPr>
      <w:r>
        <w:t>Cool piece!</w:t>
      </w:r>
    </w:p>
    <w:p w14:paraId="3792D5A8" w14:textId="2F2D7BD5" w:rsidR="001C0166" w:rsidRDefault="001C0166">
      <w:pPr>
        <w:pStyle w:val="CommentText"/>
      </w:pPr>
      <w:r>
        <w:t>Grade: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2D5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7656" w16cex:dateUtc="2023-05-0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2D5A8" w16cid:durableId="27FB76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0A"/>
    <w:rsid w:val="001C0166"/>
    <w:rsid w:val="004F220A"/>
    <w:rsid w:val="00E4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B901D"/>
  <w15:docId w15:val="{C982D6DD-C25B-2544-A340-24F41673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46672"/>
    <w:pPr>
      <w:spacing w:line="240" w:lineRule="auto"/>
    </w:pPr>
  </w:style>
  <w:style w:type="character" w:styleId="CommentReference">
    <w:name w:val="annotation reference"/>
    <w:basedOn w:val="DefaultParagraphFont"/>
    <w:uiPriority w:val="99"/>
    <w:semiHidden/>
    <w:unhideWhenUsed/>
    <w:rsid w:val="001C0166"/>
    <w:rPr>
      <w:sz w:val="16"/>
      <w:szCs w:val="16"/>
    </w:rPr>
  </w:style>
  <w:style w:type="paragraph" w:styleId="CommentText">
    <w:name w:val="annotation text"/>
    <w:basedOn w:val="Normal"/>
    <w:link w:val="CommentTextChar"/>
    <w:uiPriority w:val="99"/>
    <w:semiHidden/>
    <w:unhideWhenUsed/>
    <w:rsid w:val="001C0166"/>
    <w:pPr>
      <w:spacing w:line="240" w:lineRule="auto"/>
    </w:pPr>
    <w:rPr>
      <w:sz w:val="20"/>
      <w:szCs w:val="20"/>
    </w:rPr>
  </w:style>
  <w:style w:type="character" w:customStyle="1" w:styleId="CommentTextChar">
    <w:name w:val="Comment Text Char"/>
    <w:basedOn w:val="DefaultParagraphFont"/>
    <w:link w:val="CommentText"/>
    <w:uiPriority w:val="99"/>
    <w:semiHidden/>
    <w:rsid w:val="001C0166"/>
    <w:rPr>
      <w:sz w:val="20"/>
      <w:szCs w:val="20"/>
    </w:rPr>
  </w:style>
  <w:style w:type="paragraph" w:styleId="CommentSubject">
    <w:name w:val="annotation subject"/>
    <w:basedOn w:val="CommentText"/>
    <w:next w:val="CommentText"/>
    <w:link w:val="CommentSubjectChar"/>
    <w:uiPriority w:val="99"/>
    <w:semiHidden/>
    <w:unhideWhenUsed/>
    <w:rsid w:val="001C0166"/>
    <w:rPr>
      <w:b/>
      <w:bCs/>
    </w:rPr>
  </w:style>
  <w:style w:type="character" w:customStyle="1" w:styleId="CommentSubjectChar">
    <w:name w:val="Comment Subject Char"/>
    <w:basedOn w:val="CommentTextChar"/>
    <w:link w:val="CommentSubject"/>
    <w:uiPriority w:val="99"/>
    <w:semiHidden/>
    <w:rsid w:val="001C01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2023-05-02T16:14:00Z</dcterms:created>
  <dcterms:modified xsi:type="dcterms:W3CDTF">2023-05-02T16:47:00Z</dcterms:modified>
</cp:coreProperties>
</file>